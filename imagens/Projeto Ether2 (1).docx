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5DD3" w14:textId="77777777" w:rsidR="00873911" w:rsidRDefault="00873911" w:rsidP="001648B4">
      <w:pPr>
        <w:rPr>
          <w:rFonts w:ascii="Arial" w:hAnsi="Arial" w:cs="Arial"/>
          <w:b/>
          <w:bCs/>
        </w:rPr>
      </w:pPr>
    </w:p>
    <w:p w14:paraId="5D0976B9" w14:textId="77777777" w:rsidR="00873911" w:rsidRDefault="00873911" w:rsidP="001648B4">
      <w:pPr>
        <w:rPr>
          <w:rFonts w:ascii="Arial" w:hAnsi="Arial" w:cs="Arial"/>
          <w:b/>
          <w:bCs/>
        </w:rPr>
      </w:pPr>
    </w:p>
    <w:p w14:paraId="15AD370C" w14:textId="77777777" w:rsidR="00873911" w:rsidRDefault="00873911" w:rsidP="001648B4">
      <w:pPr>
        <w:rPr>
          <w:rFonts w:ascii="Arial" w:hAnsi="Arial" w:cs="Arial"/>
          <w:b/>
          <w:bCs/>
        </w:rPr>
      </w:pPr>
    </w:p>
    <w:p w14:paraId="04C6C25A" w14:textId="77777777" w:rsidR="00873911" w:rsidRDefault="00873911" w:rsidP="001648B4">
      <w:pPr>
        <w:rPr>
          <w:rFonts w:ascii="Arial" w:hAnsi="Arial" w:cs="Arial"/>
          <w:b/>
          <w:bCs/>
        </w:rPr>
      </w:pPr>
    </w:p>
    <w:p w14:paraId="10727D82" w14:textId="77777777" w:rsidR="00873911" w:rsidRDefault="00873911" w:rsidP="001648B4">
      <w:pPr>
        <w:rPr>
          <w:rFonts w:ascii="Arial" w:hAnsi="Arial" w:cs="Arial"/>
          <w:b/>
          <w:bCs/>
        </w:rPr>
      </w:pPr>
    </w:p>
    <w:p w14:paraId="6EC5B27A" w14:textId="77777777" w:rsidR="00873911" w:rsidRDefault="00873911" w:rsidP="001648B4">
      <w:pPr>
        <w:rPr>
          <w:rFonts w:ascii="Arial" w:hAnsi="Arial" w:cs="Arial"/>
          <w:b/>
          <w:bCs/>
        </w:rPr>
      </w:pPr>
    </w:p>
    <w:p w14:paraId="51CBBEB9" w14:textId="77777777" w:rsidR="00873911" w:rsidRDefault="00873911" w:rsidP="001648B4">
      <w:pPr>
        <w:rPr>
          <w:rFonts w:ascii="Arial" w:hAnsi="Arial" w:cs="Arial"/>
          <w:b/>
          <w:bCs/>
        </w:rPr>
      </w:pPr>
    </w:p>
    <w:p w14:paraId="6876E984" w14:textId="77777777" w:rsidR="00873911" w:rsidRDefault="00873911" w:rsidP="001648B4">
      <w:pPr>
        <w:rPr>
          <w:rFonts w:ascii="Arial" w:hAnsi="Arial" w:cs="Arial"/>
          <w:b/>
          <w:bCs/>
        </w:rPr>
      </w:pPr>
    </w:p>
    <w:p w14:paraId="773629EB" w14:textId="77777777" w:rsidR="00873911" w:rsidRDefault="00873911" w:rsidP="001648B4">
      <w:pPr>
        <w:rPr>
          <w:rFonts w:ascii="Arial" w:hAnsi="Arial" w:cs="Arial"/>
          <w:b/>
          <w:bCs/>
        </w:rPr>
      </w:pPr>
    </w:p>
    <w:p w14:paraId="51905A15" w14:textId="77777777" w:rsidR="00873911" w:rsidRDefault="00873911" w:rsidP="001648B4">
      <w:pPr>
        <w:rPr>
          <w:rFonts w:ascii="Arial" w:hAnsi="Arial" w:cs="Arial"/>
          <w:b/>
          <w:bCs/>
        </w:rPr>
      </w:pPr>
    </w:p>
    <w:p w14:paraId="11C22395" w14:textId="77777777" w:rsidR="00873911" w:rsidRDefault="00873911" w:rsidP="001648B4">
      <w:pPr>
        <w:rPr>
          <w:rFonts w:ascii="Arial" w:hAnsi="Arial" w:cs="Arial"/>
          <w:b/>
          <w:bCs/>
        </w:rPr>
      </w:pPr>
    </w:p>
    <w:p w14:paraId="78A42F28" w14:textId="2634B8B9" w:rsidR="00B84E6B" w:rsidRDefault="00B84E6B" w:rsidP="00B84E6B">
      <w:pPr>
        <w:rPr>
          <w:rFonts w:ascii="Arial" w:hAnsi="Arial" w:cs="Arial"/>
          <w:b/>
          <w:bCs/>
        </w:rPr>
      </w:pPr>
    </w:p>
    <w:p w14:paraId="4F9F5085" w14:textId="77777777" w:rsidR="00B84E6B" w:rsidRDefault="00B84E6B" w:rsidP="00B84E6B">
      <w:pPr>
        <w:rPr>
          <w:rFonts w:ascii="Arial" w:hAnsi="Arial" w:cs="Arial"/>
          <w:b/>
          <w:bCs/>
        </w:rPr>
      </w:pPr>
    </w:p>
    <w:p w14:paraId="25784BD6" w14:textId="26FAB240" w:rsidR="00B84E6B" w:rsidRPr="00B84E6B" w:rsidRDefault="00B84E6B" w:rsidP="00B84E6B">
      <w:pPr>
        <w:jc w:val="center"/>
        <w:rPr>
          <w:rFonts w:ascii="Arial" w:hAnsi="Arial" w:cs="Arial"/>
          <w:b/>
          <w:bCs/>
          <w:sz w:val="72"/>
          <w:szCs w:val="72"/>
        </w:rPr>
      </w:pPr>
      <w:r w:rsidRPr="00B84E6B">
        <w:rPr>
          <w:rFonts w:ascii="Arial" w:hAnsi="Arial" w:cs="Arial"/>
          <w:b/>
          <w:bCs/>
          <w:sz w:val="72"/>
          <w:szCs w:val="72"/>
        </w:rPr>
        <w:t>ETHER</w:t>
      </w:r>
    </w:p>
    <w:p w14:paraId="549B8E23" w14:textId="3B6B9124" w:rsidR="00B84E6B" w:rsidRPr="00B84E6B" w:rsidRDefault="00B84E6B" w:rsidP="00B84E6B">
      <w:pPr>
        <w:jc w:val="center"/>
        <w:rPr>
          <w:rFonts w:ascii="Arial" w:hAnsi="Arial" w:cs="Arial"/>
          <w:b/>
          <w:bCs/>
        </w:rPr>
      </w:pPr>
    </w:p>
    <w:p w14:paraId="6EA8B838" w14:textId="77777777" w:rsidR="00B84E6B" w:rsidRPr="00B84E6B" w:rsidRDefault="00B84E6B" w:rsidP="00B84E6B">
      <w:pPr>
        <w:jc w:val="center"/>
        <w:rPr>
          <w:rFonts w:ascii="Arial" w:hAnsi="Arial" w:cs="Arial"/>
          <w:b/>
          <w:bCs/>
        </w:rPr>
      </w:pPr>
      <w:r w:rsidRPr="00B84E6B">
        <w:rPr>
          <w:rFonts w:ascii="Arial" w:hAnsi="Arial" w:cs="Arial"/>
          <w:b/>
          <w:bCs/>
        </w:rPr>
        <w:t>Versão: 1.0</w:t>
      </w:r>
    </w:p>
    <w:p w14:paraId="59B01E93" w14:textId="77777777" w:rsidR="00B84E6B" w:rsidRPr="00B84E6B" w:rsidRDefault="00B84E6B" w:rsidP="00B84E6B">
      <w:pPr>
        <w:rPr>
          <w:rFonts w:ascii="Arial" w:hAnsi="Arial" w:cs="Arial"/>
          <w:b/>
          <w:bCs/>
        </w:rPr>
      </w:pPr>
    </w:p>
    <w:p w14:paraId="289D0801" w14:textId="77777777" w:rsidR="00B84E6B" w:rsidRDefault="00B84E6B" w:rsidP="00B84E6B">
      <w:pPr>
        <w:rPr>
          <w:rFonts w:ascii="Arial" w:hAnsi="Arial" w:cs="Arial"/>
          <w:b/>
          <w:bCs/>
        </w:rPr>
      </w:pPr>
    </w:p>
    <w:p w14:paraId="22A2B6DF" w14:textId="77777777" w:rsidR="00B84E6B" w:rsidRDefault="00B84E6B" w:rsidP="00B84E6B">
      <w:pPr>
        <w:rPr>
          <w:rFonts w:ascii="Arial" w:hAnsi="Arial" w:cs="Arial"/>
          <w:b/>
          <w:bCs/>
        </w:rPr>
      </w:pPr>
    </w:p>
    <w:p w14:paraId="73E885BD" w14:textId="77777777" w:rsidR="00B84E6B" w:rsidRDefault="00B84E6B" w:rsidP="00B84E6B">
      <w:pPr>
        <w:rPr>
          <w:rFonts w:ascii="Arial" w:hAnsi="Arial" w:cs="Arial"/>
          <w:b/>
          <w:bCs/>
        </w:rPr>
      </w:pPr>
    </w:p>
    <w:p w14:paraId="7E5572B0" w14:textId="77777777" w:rsidR="00B84E6B" w:rsidRDefault="00B84E6B" w:rsidP="00B84E6B">
      <w:pPr>
        <w:rPr>
          <w:rFonts w:ascii="Arial" w:hAnsi="Arial" w:cs="Arial"/>
          <w:b/>
          <w:bCs/>
        </w:rPr>
      </w:pPr>
    </w:p>
    <w:p w14:paraId="224E5685" w14:textId="77777777" w:rsidR="00B84E6B" w:rsidRDefault="00B84E6B" w:rsidP="00B84E6B">
      <w:pPr>
        <w:rPr>
          <w:rFonts w:ascii="Arial" w:hAnsi="Arial" w:cs="Arial"/>
          <w:b/>
          <w:bCs/>
        </w:rPr>
      </w:pPr>
    </w:p>
    <w:p w14:paraId="3CA363A7" w14:textId="77777777" w:rsidR="00B84E6B" w:rsidRDefault="00B84E6B" w:rsidP="00B84E6B">
      <w:pPr>
        <w:rPr>
          <w:rFonts w:ascii="Arial" w:hAnsi="Arial" w:cs="Arial"/>
          <w:b/>
          <w:bCs/>
        </w:rPr>
      </w:pPr>
    </w:p>
    <w:p w14:paraId="2EA25D7F" w14:textId="77777777" w:rsidR="00B84E6B" w:rsidRDefault="00B84E6B" w:rsidP="00B84E6B">
      <w:pPr>
        <w:rPr>
          <w:rFonts w:ascii="Arial" w:hAnsi="Arial" w:cs="Arial"/>
          <w:b/>
          <w:bCs/>
        </w:rPr>
      </w:pPr>
    </w:p>
    <w:p w14:paraId="0FE6AF48" w14:textId="77777777" w:rsidR="00B84E6B" w:rsidRDefault="00B84E6B" w:rsidP="00B84E6B">
      <w:pPr>
        <w:rPr>
          <w:rFonts w:ascii="Arial" w:hAnsi="Arial" w:cs="Arial"/>
          <w:b/>
          <w:bCs/>
        </w:rPr>
      </w:pPr>
    </w:p>
    <w:p w14:paraId="4B574AFB" w14:textId="77777777" w:rsidR="00B84E6B" w:rsidRDefault="00B84E6B" w:rsidP="00B84E6B">
      <w:pPr>
        <w:rPr>
          <w:rFonts w:ascii="Arial" w:hAnsi="Arial" w:cs="Arial"/>
          <w:b/>
          <w:bCs/>
        </w:rPr>
      </w:pPr>
    </w:p>
    <w:p w14:paraId="49632AE9" w14:textId="77777777" w:rsidR="00B84E6B" w:rsidRDefault="00B84E6B" w:rsidP="00B84E6B">
      <w:pPr>
        <w:rPr>
          <w:rFonts w:ascii="Arial" w:hAnsi="Arial" w:cs="Arial"/>
          <w:b/>
          <w:bCs/>
        </w:rPr>
      </w:pPr>
    </w:p>
    <w:p w14:paraId="0181035D" w14:textId="77777777" w:rsidR="00B84E6B" w:rsidRDefault="00B84E6B" w:rsidP="00B84E6B">
      <w:pPr>
        <w:rPr>
          <w:rFonts w:ascii="Arial" w:hAnsi="Arial" w:cs="Arial"/>
          <w:b/>
          <w:bCs/>
        </w:rPr>
      </w:pPr>
    </w:p>
    <w:p w14:paraId="5491CC56" w14:textId="4D6AB384" w:rsidR="00B84E6B" w:rsidRPr="00B84E6B" w:rsidRDefault="00B84E6B" w:rsidP="00B84E6B">
      <w:pPr>
        <w:jc w:val="center"/>
        <w:rPr>
          <w:rFonts w:ascii="Arial" w:hAnsi="Arial" w:cs="Arial"/>
          <w:b/>
          <w:bCs/>
        </w:rPr>
      </w:pPr>
      <w:r w:rsidRPr="00B84E6B">
        <w:rPr>
          <w:rFonts w:ascii="Arial" w:hAnsi="Arial" w:cs="Arial"/>
          <w:b/>
          <w:bCs/>
        </w:rPr>
        <w:t>São Paulo</w:t>
      </w:r>
    </w:p>
    <w:p w14:paraId="032212FD" w14:textId="77777777" w:rsidR="00B84E6B" w:rsidRDefault="00B84E6B" w:rsidP="00B84E6B">
      <w:pPr>
        <w:jc w:val="center"/>
        <w:rPr>
          <w:rFonts w:ascii="Arial" w:hAnsi="Arial" w:cs="Arial"/>
          <w:b/>
          <w:bCs/>
        </w:rPr>
      </w:pPr>
      <w:r>
        <w:rPr>
          <w:rFonts w:ascii="Arial" w:hAnsi="Arial" w:cs="Arial"/>
          <w:b/>
          <w:bCs/>
        </w:rPr>
        <w:t>Agosto</w:t>
      </w:r>
      <w:r w:rsidRPr="00B84E6B">
        <w:rPr>
          <w:rFonts w:ascii="Arial" w:hAnsi="Arial" w:cs="Arial"/>
          <w:b/>
          <w:bCs/>
        </w:rPr>
        <w:t xml:space="preserve"> de 2022</w:t>
      </w:r>
    </w:p>
    <w:p w14:paraId="6E7F8392" w14:textId="77777777" w:rsidR="00C111EA" w:rsidRDefault="00C111EA" w:rsidP="00B84E6B">
      <w:pPr>
        <w:rPr>
          <w:rFonts w:ascii="Arial" w:hAnsi="Arial" w:cs="Arial"/>
          <w:b/>
          <w:bCs/>
        </w:rPr>
      </w:pPr>
    </w:p>
    <w:p w14:paraId="42D5241F" w14:textId="77777777" w:rsidR="00C111EA" w:rsidRDefault="00C111EA" w:rsidP="00B84E6B">
      <w:pPr>
        <w:rPr>
          <w:rFonts w:ascii="Arial" w:hAnsi="Arial" w:cs="Arial"/>
          <w:b/>
          <w:bCs/>
        </w:rPr>
      </w:pPr>
    </w:p>
    <w:p w14:paraId="39B783AE" w14:textId="77777777" w:rsidR="00C111EA" w:rsidRDefault="00C111EA" w:rsidP="00B84E6B">
      <w:pPr>
        <w:rPr>
          <w:rFonts w:ascii="Arial" w:hAnsi="Arial" w:cs="Arial"/>
          <w:b/>
          <w:bCs/>
        </w:rPr>
      </w:pPr>
    </w:p>
    <w:p w14:paraId="62CA1C43" w14:textId="504374FD" w:rsidR="001648B4" w:rsidRPr="00B84E6B" w:rsidRDefault="001648B4" w:rsidP="00B84E6B">
      <w:pPr>
        <w:rPr>
          <w:rFonts w:ascii="Arial" w:hAnsi="Arial" w:cs="Arial"/>
          <w:b/>
          <w:bCs/>
        </w:rPr>
      </w:pPr>
      <w:proofErr w:type="spellStart"/>
      <w:r w:rsidRPr="00873911">
        <w:rPr>
          <w:rFonts w:ascii="Arial" w:hAnsi="Arial" w:cs="Arial"/>
          <w:b/>
          <w:bCs/>
        </w:rPr>
        <w:t>Main</w:t>
      </w:r>
      <w:proofErr w:type="spellEnd"/>
      <w:r w:rsidRPr="00873911">
        <w:rPr>
          <w:rFonts w:ascii="Arial" w:hAnsi="Arial" w:cs="Arial"/>
          <w:b/>
          <w:bCs/>
        </w:rPr>
        <w:t xml:space="preserve"> Cor</w:t>
      </w:r>
      <w:r w:rsidRPr="00873911">
        <w:rPr>
          <w:rFonts w:ascii="Arial" w:hAnsi="Arial" w:cs="Arial"/>
          <w:b/>
          <w:bCs/>
          <w:i/>
        </w:rPr>
        <w:t>e</w:t>
      </w:r>
    </w:p>
    <w:p w14:paraId="331D6403" w14:textId="77777777" w:rsidR="00E50F54" w:rsidRDefault="001648B4" w:rsidP="001648B4">
      <w:pPr>
        <w:jc w:val="both"/>
        <w:rPr>
          <w:rFonts w:ascii="Arial" w:hAnsi="Arial" w:cs="Arial"/>
          <w:iCs/>
        </w:rPr>
      </w:pPr>
      <w:r w:rsidRPr="0083183B">
        <w:rPr>
          <w:rFonts w:ascii="Arial" w:hAnsi="Arial" w:cs="Arial"/>
          <w:iCs/>
        </w:rPr>
        <w:t xml:space="preserve">O </w:t>
      </w:r>
      <w:r w:rsidR="0083183B">
        <w:rPr>
          <w:rFonts w:ascii="Arial" w:hAnsi="Arial" w:cs="Arial"/>
          <w:iCs/>
        </w:rPr>
        <w:t xml:space="preserve">projeto </w:t>
      </w:r>
      <w:proofErr w:type="spellStart"/>
      <w:r w:rsidR="0083183B">
        <w:rPr>
          <w:rFonts w:ascii="Arial" w:hAnsi="Arial" w:cs="Arial"/>
          <w:iCs/>
        </w:rPr>
        <w:t>Main</w:t>
      </w:r>
      <w:proofErr w:type="spellEnd"/>
      <w:r w:rsidR="0083183B">
        <w:rPr>
          <w:rFonts w:ascii="Arial" w:hAnsi="Arial" w:cs="Arial"/>
          <w:iCs/>
        </w:rPr>
        <w:t xml:space="preserve"> Core foi pensado </w:t>
      </w:r>
      <w:r w:rsidR="00E50F54">
        <w:rPr>
          <w:rFonts w:ascii="Arial" w:hAnsi="Arial" w:cs="Arial"/>
          <w:iCs/>
        </w:rPr>
        <w:t>com o intuito de</w:t>
      </w:r>
      <w:r w:rsidRPr="0083183B">
        <w:rPr>
          <w:rFonts w:ascii="Arial" w:hAnsi="Arial" w:cs="Arial"/>
          <w:iCs/>
        </w:rPr>
        <w:t xml:space="preserve"> auxiliar os jogadores a expandir seus conhecimentos na área de T.I com</w:t>
      </w:r>
      <w:r w:rsidR="00E50F54">
        <w:rPr>
          <w:rFonts w:ascii="Arial" w:hAnsi="Arial" w:cs="Arial"/>
          <w:iCs/>
        </w:rPr>
        <w:t>o</w:t>
      </w:r>
      <w:r w:rsidRPr="0083183B">
        <w:rPr>
          <w:rFonts w:ascii="Arial" w:hAnsi="Arial" w:cs="Arial"/>
          <w:iCs/>
        </w:rPr>
        <w:t xml:space="preserve"> um auxílio para o estudo de forma simples, divertida e di</w:t>
      </w:r>
      <w:r w:rsidR="00E50F54">
        <w:rPr>
          <w:rFonts w:ascii="Arial" w:hAnsi="Arial" w:cs="Arial"/>
          <w:iCs/>
        </w:rPr>
        <w:t>nâmica para</w:t>
      </w:r>
      <w:r w:rsidRPr="0083183B">
        <w:rPr>
          <w:rFonts w:ascii="Arial" w:hAnsi="Arial" w:cs="Arial"/>
          <w:iCs/>
        </w:rPr>
        <w:t xml:space="preserve"> aprendizagem. </w:t>
      </w:r>
    </w:p>
    <w:p w14:paraId="06D18145" w14:textId="48A9BF51" w:rsidR="001648B4" w:rsidRPr="0083183B" w:rsidRDefault="001648B4" w:rsidP="001648B4">
      <w:pPr>
        <w:jc w:val="both"/>
        <w:rPr>
          <w:rFonts w:ascii="Arial" w:hAnsi="Arial" w:cs="Arial"/>
          <w:iCs/>
        </w:rPr>
      </w:pPr>
      <w:r w:rsidRPr="0083183B">
        <w:rPr>
          <w:rFonts w:ascii="Arial" w:hAnsi="Arial" w:cs="Arial"/>
          <w:iCs/>
        </w:rPr>
        <w:t>A ideia do</w:t>
      </w:r>
      <w:r w:rsidR="00E50F54">
        <w:rPr>
          <w:rFonts w:ascii="Arial" w:hAnsi="Arial" w:cs="Arial"/>
          <w:iCs/>
        </w:rPr>
        <w:t xml:space="preserve"> nosso</w:t>
      </w:r>
      <w:r w:rsidRPr="0083183B">
        <w:rPr>
          <w:rFonts w:ascii="Arial" w:hAnsi="Arial" w:cs="Arial"/>
          <w:iCs/>
        </w:rPr>
        <w:t xml:space="preserve"> </w:t>
      </w:r>
      <w:r w:rsidR="00E50F54">
        <w:rPr>
          <w:rFonts w:ascii="Arial" w:hAnsi="Arial" w:cs="Arial"/>
          <w:iCs/>
        </w:rPr>
        <w:t xml:space="preserve">primeiro </w:t>
      </w:r>
      <w:r w:rsidRPr="0083183B">
        <w:rPr>
          <w:rFonts w:ascii="Arial" w:hAnsi="Arial" w:cs="Arial"/>
          <w:iCs/>
        </w:rPr>
        <w:t xml:space="preserve">jogo surgiu </w:t>
      </w:r>
      <w:r w:rsidR="00E50F54">
        <w:rPr>
          <w:rFonts w:ascii="Arial" w:hAnsi="Arial" w:cs="Arial"/>
          <w:iCs/>
        </w:rPr>
        <w:t xml:space="preserve">a partir do momento que pensamos “Qual problema podemos solucionar hoje em dia?”, e com isso pensamos em como </w:t>
      </w:r>
      <w:r w:rsidRPr="0083183B">
        <w:rPr>
          <w:rFonts w:ascii="Arial" w:hAnsi="Arial" w:cs="Arial"/>
          <w:iCs/>
        </w:rPr>
        <w:t xml:space="preserve">a falta de acesso de alguns estudantes </w:t>
      </w:r>
      <w:r w:rsidR="00E50F54">
        <w:rPr>
          <w:rFonts w:ascii="Arial" w:hAnsi="Arial" w:cs="Arial"/>
          <w:iCs/>
        </w:rPr>
        <w:t>à</w:t>
      </w:r>
      <w:r w:rsidRPr="0083183B">
        <w:rPr>
          <w:rFonts w:ascii="Arial" w:hAnsi="Arial" w:cs="Arial"/>
          <w:iCs/>
        </w:rPr>
        <w:t>s peças</w:t>
      </w:r>
      <w:r w:rsidR="00B5613E" w:rsidRPr="0083183B">
        <w:rPr>
          <w:rFonts w:ascii="Arial" w:hAnsi="Arial" w:cs="Arial"/>
          <w:iCs/>
        </w:rPr>
        <w:t xml:space="preserve"> e ambientes</w:t>
      </w:r>
      <w:r w:rsidRPr="0083183B">
        <w:rPr>
          <w:rFonts w:ascii="Arial" w:hAnsi="Arial" w:cs="Arial"/>
          <w:iCs/>
        </w:rPr>
        <w:t xml:space="preserve"> físic</w:t>
      </w:r>
      <w:r w:rsidR="0083183B" w:rsidRPr="0083183B">
        <w:rPr>
          <w:rFonts w:ascii="Arial" w:hAnsi="Arial" w:cs="Arial"/>
          <w:iCs/>
        </w:rPr>
        <w:t>o</w:t>
      </w:r>
      <w:r w:rsidRPr="0083183B">
        <w:rPr>
          <w:rFonts w:ascii="Arial" w:hAnsi="Arial" w:cs="Arial"/>
          <w:iCs/>
        </w:rPr>
        <w:t>s</w:t>
      </w:r>
      <w:r w:rsidR="00E50F54">
        <w:rPr>
          <w:rFonts w:ascii="Arial" w:hAnsi="Arial" w:cs="Arial"/>
          <w:iCs/>
        </w:rPr>
        <w:t xml:space="preserve"> afetaria em seu aprendizado</w:t>
      </w:r>
      <w:r w:rsidRPr="0083183B">
        <w:rPr>
          <w:rFonts w:ascii="Arial" w:hAnsi="Arial" w:cs="Arial"/>
          <w:iCs/>
        </w:rPr>
        <w:t>.</w:t>
      </w:r>
    </w:p>
    <w:p w14:paraId="2F19C5B8" w14:textId="77777777" w:rsidR="001648B4" w:rsidRPr="004B036B" w:rsidRDefault="001648B4" w:rsidP="001648B4">
      <w:pPr>
        <w:rPr>
          <w:rFonts w:ascii="Arial" w:hAnsi="Arial" w:cs="Arial"/>
        </w:rPr>
      </w:pPr>
    </w:p>
    <w:p w14:paraId="1A774070" w14:textId="4D1B65B6" w:rsidR="001648B4" w:rsidRPr="00873911" w:rsidRDefault="001648B4" w:rsidP="001648B4">
      <w:pPr>
        <w:rPr>
          <w:rFonts w:ascii="Arial" w:hAnsi="Arial" w:cs="Arial"/>
          <w:b/>
          <w:bCs/>
        </w:rPr>
      </w:pPr>
      <w:r w:rsidRPr="00873911">
        <w:rPr>
          <w:rFonts w:ascii="Arial" w:hAnsi="Arial" w:cs="Arial"/>
          <w:b/>
          <w:bCs/>
        </w:rPr>
        <w:t>Disque Ajuda 0800</w:t>
      </w:r>
    </w:p>
    <w:p w14:paraId="265C4885" w14:textId="3C5B79AA" w:rsidR="001648B4" w:rsidRPr="004B036B" w:rsidRDefault="001648B4" w:rsidP="001648B4">
      <w:pPr>
        <w:jc w:val="both"/>
        <w:rPr>
          <w:rFonts w:ascii="Arial" w:hAnsi="Arial" w:cs="Arial"/>
        </w:rPr>
      </w:pPr>
      <w:r w:rsidRPr="004B036B">
        <w:rPr>
          <w:rFonts w:ascii="Arial" w:hAnsi="Arial" w:cs="Arial"/>
        </w:rPr>
        <w:t xml:space="preserve">Disque Ajuda 0800 é um projeto voltado para a melhorar o desempenho de ensino do usuário através de vídeos educativos, sendo eles favoráveis para aqueles que estão cursando a área de T.I ou para aqueles que buscam aprender de maneira rápida e objetiva o assunto pesquisado. </w:t>
      </w:r>
    </w:p>
    <w:p w14:paraId="39692623" w14:textId="02F552AB" w:rsidR="001648B4" w:rsidRPr="004B036B" w:rsidRDefault="00E50F54" w:rsidP="001648B4">
      <w:pPr>
        <w:jc w:val="both"/>
        <w:rPr>
          <w:rFonts w:ascii="Arial" w:hAnsi="Arial" w:cs="Arial"/>
        </w:rPr>
      </w:pPr>
      <w:r w:rsidRPr="690D8650">
        <w:rPr>
          <w:rFonts w:ascii="Arial" w:hAnsi="Arial" w:cs="Arial"/>
        </w:rPr>
        <w:t>O</w:t>
      </w:r>
      <w:r w:rsidR="001648B4" w:rsidRPr="690D8650">
        <w:rPr>
          <w:rFonts w:ascii="Arial" w:hAnsi="Arial" w:cs="Arial"/>
        </w:rPr>
        <w:t xml:space="preserve"> formato é baseado em tutoriais onde mostram jeitos mais práticos para melhorar o desempenho de sua máquina, atalhos para melhorar sua produtividade na hora de usar o teclado, e muitos outros temas que fornecem uma base para os interessados. </w:t>
      </w:r>
    </w:p>
    <w:p w14:paraId="74FCE869" w14:textId="51904647" w:rsidR="690D8650" w:rsidRDefault="690D8650" w:rsidP="690D8650">
      <w:pPr>
        <w:rPr>
          <w:rFonts w:ascii="Arial" w:hAnsi="Arial" w:cs="Arial"/>
          <w:b/>
          <w:bCs/>
        </w:rPr>
      </w:pPr>
    </w:p>
    <w:p w14:paraId="2C2A068E" w14:textId="6612FB6D" w:rsidR="001648B4" w:rsidRPr="00873911" w:rsidRDefault="001648B4" w:rsidP="690D8650">
      <w:pPr>
        <w:rPr>
          <w:rFonts w:ascii="Arial" w:hAnsi="Arial" w:cs="Arial"/>
          <w:b/>
          <w:bCs/>
        </w:rPr>
      </w:pPr>
      <w:r w:rsidRPr="690D8650">
        <w:rPr>
          <w:rFonts w:ascii="Arial" w:hAnsi="Arial" w:cs="Arial"/>
          <w:b/>
          <w:bCs/>
        </w:rPr>
        <w:t>Junção dos Projetos</w:t>
      </w:r>
    </w:p>
    <w:p w14:paraId="1BD37EB0" w14:textId="12D32D78" w:rsidR="007D29E4" w:rsidRDefault="001648B4" w:rsidP="001648B4">
      <w:pPr>
        <w:jc w:val="both"/>
        <w:rPr>
          <w:rFonts w:ascii="Arial" w:hAnsi="Arial" w:cs="Arial"/>
        </w:rPr>
      </w:pPr>
      <w:r w:rsidRPr="004B036B">
        <w:rPr>
          <w:rFonts w:ascii="Arial" w:hAnsi="Arial" w:cs="Arial"/>
        </w:rPr>
        <w:t>Como dizia o imperador Júlio César “divide et impera “. Quando se deseja juntar dois componentes em um único projeto é interessante separar bem cada um deles e entendê-los separadamente. O ideal é montar um projeto separado para cada um dos componentes e juntar os dois projetos em um.</w:t>
      </w:r>
    </w:p>
    <w:p w14:paraId="25B03E34" w14:textId="36F63A9C" w:rsidR="007C6EB0" w:rsidRDefault="007C6EB0" w:rsidP="007C6EB0">
      <w:pPr>
        <w:pStyle w:val="paragraph"/>
        <w:spacing w:before="0" w:beforeAutospacing="0" w:after="0" w:afterAutospacing="0"/>
        <w:textAlignment w:val="baseline"/>
        <w:rPr>
          <w:rStyle w:val="normaltextrun"/>
          <w:rFonts w:ascii="Arial" w:hAnsi="Arial" w:cs="Arial"/>
          <w:sz w:val="22"/>
          <w:szCs w:val="22"/>
        </w:rPr>
      </w:pPr>
      <w:r w:rsidRPr="007C6EB0">
        <w:rPr>
          <w:rStyle w:val="normaltextrun"/>
          <w:rFonts w:ascii="Arial" w:hAnsi="Arial" w:cs="Arial"/>
          <w:sz w:val="22"/>
          <w:szCs w:val="22"/>
        </w:rPr>
        <w:t>Pretendendo crescer e expandir, a equipe Disque Ajuda está em busca de investimento no projeto 0800 através do Empreenda</w:t>
      </w:r>
      <w:r w:rsidR="008A693F">
        <w:rPr>
          <w:rStyle w:val="normaltextrun"/>
          <w:rFonts w:ascii="Arial" w:hAnsi="Arial" w:cs="Arial"/>
          <w:sz w:val="22"/>
          <w:szCs w:val="22"/>
        </w:rPr>
        <w:t>, com isso em mente, eles nos contrataram para divulgar a sua planta baixa</w:t>
      </w:r>
      <w:r w:rsidRPr="007C6EB0">
        <w:rPr>
          <w:rStyle w:val="normaltextrun"/>
          <w:rFonts w:ascii="Arial" w:hAnsi="Arial" w:cs="Arial"/>
          <w:sz w:val="22"/>
          <w:szCs w:val="22"/>
        </w:rPr>
        <w:t>. </w:t>
      </w:r>
    </w:p>
    <w:p w14:paraId="54DE20AF" w14:textId="77777777" w:rsidR="007C6EB0" w:rsidRDefault="007C6EB0" w:rsidP="007C6EB0">
      <w:pPr>
        <w:pStyle w:val="paragraph"/>
        <w:spacing w:before="0" w:beforeAutospacing="0" w:after="0" w:afterAutospacing="0"/>
        <w:textAlignment w:val="baseline"/>
        <w:rPr>
          <w:rStyle w:val="eop"/>
          <w:rFonts w:ascii="Arial" w:hAnsi="Arial" w:cs="Arial"/>
          <w:sz w:val="22"/>
          <w:szCs w:val="22"/>
        </w:rPr>
      </w:pPr>
    </w:p>
    <w:p w14:paraId="258569EA" w14:textId="1015D370" w:rsidR="690D8650" w:rsidRDefault="690D8650" w:rsidP="690D8650">
      <w:pPr>
        <w:spacing w:after="0"/>
        <w:rPr>
          <w:rFonts w:ascii="Arial" w:hAnsi="Arial" w:cs="Arial"/>
          <w:sz w:val="18"/>
          <w:szCs w:val="18"/>
        </w:rPr>
      </w:pPr>
    </w:p>
    <w:p w14:paraId="415F71AA" w14:textId="71733A71" w:rsidR="001648B4" w:rsidRPr="00873911" w:rsidRDefault="001648B4" w:rsidP="001648B4">
      <w:pPr>
        <w:rPr>
          <w:rFonts w:ascii="Arial" w:hAnsi="Arial" w:cs="Arial"/>
          <w:b/>
          <w:bCs/>
        </w:rPr>
      </w:pPr>
      <w:r w:rsidRPr="00873911">
        <w:rPr>
          <w:rFonts w:ascii="Arial" w:hAnsi="Arial" w:cs="Arial"/>
          <w:b/>
          <w:bCs/>
        </w:rPr>
        <w:t>Objetivo do jogo</w:t>
      </w:r>
    </w:p>
    <w:p w14:paraId="408DECF6" w14:textId="77777777" w:rsidR="001648B4" w:rsidRPr="004B036B" w:rsidRDefault="001648B4" w:rsidP="001648B4">
      <w:pPr>
        <w:jc w:val="both"/>
        <w:rPr>
          <w:rFonts w:ascii="Arial" w:hAnsi="Arial" w:cs="Arial"/>
        </w:rPr>
      </w:pPr>
      <w:r w:rsidRPr="690D8650">
        <w:rPr>
          <w:rFonts w:ascii="Arial" w:hAnsi="Arial" w:cs="Arial"/>
        </w:rPr>
        <w:t xml:space="preserve">Um jogo desenvolvido com o propósito de que o público aprimore seus conhecimentos e habilidades sobre uma infraestrutura de uma rede. </w:t>
      </w:r>
    </w:p>
    <w:p w14:paraId="762C7C40" w14:textId="68631C54" w:rsidR="690D8650" w:rsidRDefault="690D8650" w:rsidP="690D8650">
      <w:pPr>
        <w:rPr>
          <w:rFonts w:ascii="Arial" w:hAnsi="Arial" w:cs="Arial"/>
          <w:b/>
          <w:bCs/>
        </w:rPr>
      </w:pPr>
    </w:p>
    <w:p w14:paraId="799F8D7E" w14:textId="3CC57761" w:rsidR="001648B4" w:rsidRPr="00873911" w:rsidRDefault="001648B4" w:rsidP="690D8650">
      <w:pPr>
        <w:rPr>
          <w:rFonts w:ascii="Arial" w:hAnsi="Arial" w:cs="Arial"/>
          <w:b/>
          <w:bCs/>
        </w:rPr>
      </w:pPr>
      <w:r w:rsidRPr="690D8650">
        <w:rPr>
          <w:rFonts w:ascii="Arial" w:hAnsi="Arial" w:cs="Arial"/>
          <w:b/>
          <w:bCs/>
        </w:rPr>
        <w:t>Gameplay</w:t>
      </w:r>
    </w:p>
    <w:p w14:paraId="2B1636D1" w14:textId="77777777" w:rsidR="001648B4" w:rsidRPr="004B036B" w:rsidRDefault="001648B4" w:rsidP="001648B4">
      <w:pPr>
        <w:jc w:val="both"/>
        <w:rPr>
          <w:rFonts w:ascii="Arial" w:hAnsi="Arial" w:cs="Arial"/>
        </w:rPr>
      </w:pPr>
      <w:r w:rsidRPr="004B036B">
        <w:rPr>
          <w:rFonts w:ascii="Arial" w:hAnsi="Arial" w:cs="Arial"/>
        </w:rPr>
        <w:t>O técnico da escolha do jogador irá desempenhar a função de implementação de um Sistema Operacional, configuração de domínio nas máquinas, bem como fazer a configuração do Windows Server com DHCP, AD e DNS. Após a etapa inicial surgirá uma oportunidade para funcionário arquitetar a infraestrutura de um prédio comercial que seria para o Disk Ajuda 0800. Ali ele desenvolverá tudo o que proposto na primeira etapa do jogo, porém com orçamentos e planos para cada cômodo no ambiente proposto.</w:t>
      </w:r>
    </w:p>
    <w:p w14:paraId="392B5ED1" w14:textId="77777777" w:rsidR="00C111EA" w:rsidRDefault="00C111EA" w:rsidP="001648B4">
      <w:pPr>
        <w:jc w:val="both"/>
        <w:rPr>
          <w:rFonts w:ascii="Arial" w:hAnsi="Arial" w:cs="Arial"/>
        </w:rPr>
      </w:pPr>
    </w:p>
    <w:p w14:paraId="0890C8F7" w14:textId="3B8A0695" w:rsidR="00974D61" w:rsidRPr="00873911" w:rsidRDefault="00974D61" w:rsidP="001648B4">
      <w:pPr>
        <w:jc w:val="both"/>
        <w:rPr>
          <w:rFonts w:ascii="Arial" w:hAnsi="Arial" w:cs="Arial"/>
          <w:b/>
          <w:bCs/>
        </w:rPr>
      </w:pPr>
      <w:r w:rsidRPr="00873911">
        <w:rPr>
          <w:rFonts w:ascii="Arial" w:hAnsi="Arial" w:cs="Arial"/>
          <w:b/>
          <w:bCs/>
        </w:rPr>
        <w:t>Especificação Técnicas</w:t>
      </w:r>
    </w:p>
    <w:p w14:paraId="4AED0182" w14:textId="0A6A5535" w:rsidR="00372267" w:rsidRPr="004B036B" w:rsidRDefault="00372267" w:rsidP="00372267">
      <w:pPr>
        <w:jc w:val="both"/>
        <w:rPr>
          <w:rFonts w:ascii="Arial" w:hAnsi="Arial" w:cs="Arial"/>
        </w:rPr>
      </w:pPr>
      <w:r w:rsidRPr="004B036B">
        <w:rPr>
          <w:rFonts w:ascii="Arial" w:eastAsia="Calibri" w:hAnsi="Arial" w:cs="Arial"/>
        </w:rPr>
        <w:t>N</w:t>
      </w:r>
      <w:r w:rsidR="00D13B7A" w:rsidRPr="004B036B">
        <w:rPr>
          <w:rFonts w:ascii="Arial" w:eastAsia="Calibri" w:hAnsi="Arial" w:cs="Arial"/>
        </w:rPr>
        <w:t>a instalação</w:t>
      </w:r>
      <w:r w:rsidR="00386448" w:rsidRPr="004B036B">
        <w:rPr>
          <w:rFonts w:ascii="Arial" w:eastAsia="Calibri" w:hAnsi="Arial" w:cs="Arial"/>
        </w:rPr>
        <w:t xml:space="preserve"> o jogador</w:t>
      </w:r>
      <w:r w:rsidR="00D13B7A" w:rsidRPr="004B036B">
        <w:rPr>
          <w:rFonts w:ascii="Arial" w:eastAsia="Calibri" w:hAnsi="Arial" w:cs="Arial"/>
        </w:rPr>
        <w:t xml:space="preserve"> </w:t>
      </w:r>
      <w:r w:rsidR="00EB5CBE" w:rsidRPr="004B036B">
        <w:rPr>
          <w:rFonts w:ascii="Arial" w:eastAsia="Calibri" w:hAnsi="Arial" w:cs="Arial"/>
        </w:rPr>
        <w:t>utilizará</w:t>
      </w:r>
      <w:r w:rsidR="00D13B7A" w:rsidRPr="004B036B">
        <w:rPr>
          <w:rFonts w:ascii="Arial" w:eastAsia="Calibri" w:hAnsi="Arial" w:cs="Arial"/>
        </w:rPr>
        <w:t xml:space="preserve"> o </w:t>
      </w:r>
      <w:r w:rsidRPr="004B036B">
        <w:rPr>
          <w:rFonts w:ascii="Arial" w:eastAsia="Calibri" w:hAnsi="Arial" w:cs="Arial"/>
        </w:rPr>
        <w:t>sistema operacional Windows 10, por causa de sua principal popularização que é a facilidade de utilização, possuindo uma interface gráfica simples e amigável. O que possibilita a realização das mais diversas tarefas do dia a dia dos nossos colaboradores, juntamente com a disponibilidade do pacote office 365 que possui softwares (Excel, Word, Powerpoint dentre outros) que contribuem para a realização das tarefas dos colaboradores.</w:t>
      </w:r>
    </w:p>
    <w:p w14:paraId="6A83E962" w14:textId="47EF7D72" w:rsidR="000052BD" w:rsidRPr="004B036B" w:rsidRDefault="00372267" w:rsidP="20123CEB">
      <w:pPr>
        <w:jc w:val="both"/>
        <w:rPr>
          <w:rFonts w:ascii="Arial" w:eastAsia="Calibri" w:hAnsi="Arial" w:cs="Arial"/>
        </w:rPr>
      </w:pPr>
      <w:r w:rsidRPr="004B036B">
        <w:rPr>
          <w:rFonts w:ascii="Arial" w:eastAsia="Calibri" w:hAnsi="Arial" w:cs="Arial"/>
        </w:rPr>
        <w:t xml:space="preserve">Com o domínio a </w:t>
      </w:r>
      <w:r w:rsidR="000052BD" w:rsidRPr="004B036B">
        <w:rPr>
          <w:rFonts w:ascii="Arial" w:eastAsia="Calibri" w:hAnsi="Arial" w:cs="Arial"/>
        </w:rPr>
        <w:t>infraestrutura</w:t>
      </w:r>
      <w:r w:rsidRPr="004B036B">
        <w:rPr>
          <w:rFonts w:ascii="Arial" w:eastAsia="Calibri" w:hAnsi="Arial" w:cs="Arial"/>
        </w:rPr>
        <w:t xml:space="preserve"> pode receber atualizações de senha quando são alteradas para o computador e para as contas de usuário, utilizamos o domínio pois ele promove proteção e segurança, pois alguém fora do nosso domínio não terá acesso a nossas pastas de rede e impressoras, logo somente nossos colaboradores com login e senha e suas devidas permissões poderão ter acesso. O AD (Active </w:t>
      </w:r>
      <w:proofErr w:type="spellStart"/>
      <w:r w:rsidRPr="004B036B">
        <w:rPr>
          <w:rFonts w:ascii="Arial" w:eastAsia="Calibri" w:hAnsi="Arial" w:cs="Arial"/>
        </w:rPr>
        <w:t>Directory</w:t>
      </w:r>
      <w:proofErr w:type="spellEnd"/>
      <w:r w:rsidRPr="004B036B">
        <w:rPr>
          <w:rFonts w:ascii="Arial" w:eastAsia="Calibri" w:hAnsi="Arial" w:cs="Arial"/>
        </w:rPr>
        <w:t>) que gerencia os usuários dos nossos colaboradores como desbloqueio do usuário e alteração de senha entre outras funções.</w:t>
      </w:r>
    </w:p>
    <w:p w14:paraId="13745469" w14:textId="61FB403C" w:rsidR="004B036B" w:rsidRPr="00B84E6B" w:rsidRDefault="004B036B" w:rsidP="004B036B">
      <w:pPr>
        <w:rPr>
          <w:rFonts w:ascii="Arial" w:hAnsi="Arial" w:cs="Arial"/>
          <w:color w:val="000000" w:themeColor="text1"/>
          <w:shd w:val="clear" w:color="auto" w:fill="FFFFFF"/>
        </w:rPr>
      </w:pPr>
      <w:r w:rsidRPr="00B84E6B">
        <w:rPr>
          <w:rFonts w:ascii="Arial" w:hAnsi="Arial" w:cs="Arial"/>
          <w:color w:val="000000" w:themeColor="text1"/>
          <w:shd w:val="clear" w:color="auto" w:fill="FFFFFF"/>
        </w:rPr>
        <w:t>A implementação do Windows Server 2019 datacenter diante das antigas versões ele vem com configuração mais seguras no tráfego de dados, que são compatíveis com as nossas necessidades de dentro da empresa.</w:t>
      </w:r>
    </w:p>
    <w:p w14:paraId="207068E1" w14:textId="77777777" w:rsidR="004B036B" w:rsidRPr="00873911" w:rsidRDefault="004B036B" w:rsidP="20123CEB">
      <w:pPr>
        <w:jc w:val="both"/>
        <w:rPr>
          <w:rFonts w:ascii="Arial" w:eastAsia="Calibri" w:hAnsi="Arial" w:cs="Arial"/>
          <w:b/>
          <w:bCs/>
        </w:rPr>
      </w:pPr>
    </w:p>
    <w:p w14:paraId="227716E2" w14:textId="56F0AF5A" w:rsidR="001648B4" w:rsidRPr="00873911" w:rsidRDefault="001648B4" w:rsidP="001648B4">
      <w:pPr>
        <w:rPr>
          <w:rFonts w:ascii="Arial" w:hAnsi="Arial" w:cs="Arial"/>
          <w:b/>
          <w:bCs/>
        </w:rPr>
      </w:pPr>
      <w:r w:rsidRPr="00873911">
        <w:rPr>
          <w:rFonts w:ascii="Arial" w:hAnsi="Arial" w:cs="Arial"/>
          <w:b/>
          <w:bCs/>
        </w:rPr>
        <w:t xml:space="preserve">Plataformas </w:t>
      </w:r>
    </w:p>
    <w:p w14:paraId="2496DEAA" w14:textId="24880F54" w:rsidR="001648B4" w:rsidRPr="004B036B" w:rsidRDefault="001648B4" w:rsidP="001648B4">
      <w:pPr>
        <w:rPr>
          <w:rFonts w:ascii="Arial" w:hAnsi="Arial" w:cs="Arial"/>
        </w:rPr>
      </w:pPr>
      <w:r w:rsidRPr="004B036B">
        <w:rPr>
          <w:rFonts w:ascii="Arial" w:hAnsi="Arial" w:cs="Arial"/>
        </w:rPr>
        <w:t>Desenvolvido para as plataformas mobile (Android e IOS) e PC.</w:t>
      </w:r>
    </w:p>
    <w:p w14:paraId="42D1DDCC" w14:textId="77777777" w:rsidR="00CE5FF0" w:rsidRPr="004B036B" w:rsidRDefault="00CE5FF0" w:rsidP="001648B4">
      <w:pPr>
        <w:rPr>
          <w:rFonts w:ascii="Arial" w:hAnsi="Arial" w:cs="Arial"/>
        </w:rPr>
      </w:pPr>
    </w:p>
    <w:p w14:paraId="6169B18D" w14:textId="61BA4ABB" w:rsidR="001648B4" w:rsidRPr="00873911" w:rsidRDefault="001648B4" w:rsidP="001648B4">
      <w:pPr>
        <w:rPr>
          <w:rFonts w:ascii="Arial" w:hAnsi="Arial" w:cs="Arial"/>
          <w:b/>
          <w:bCs/>
        </w:rPr>
      </w:pPr>
      <w:r w:rsidRPr="00873911">
        <w:rPr>
          <w:rFonts w:ascii="Arial" w:hAnsi="Arial" w:cs="Arial"/>
          <w:b/>
          <w:bCs/>
        </w:rPr>
        <w:t xml:space="preserve">Comandos </w:t>
      </w:r>
    </w:p>
    <w:p w14:paraId="1988237B" w14:textId="77777777" w:rsidR="001648B4" w:rsidRPr="004B036B" w:rsidRDefault="001648B4" w:rsidP="001648B4">
      <w:pPr>
        <w:jc w:val="both"/>
        <w:rPr>
          <w:rFonts w:ascii="Arial" w:hAnsi="Arial" w:cs="Arial"/>
        </w:rPr>
      </w:pPr>
      <w:r w:rsidRPr="004B036B">
        <w:rPr>
          <w:rFonts w:ascii="Arial" w:hAnsi="Arial" w:cs="Arial"/>
        </w:rPr>
        <w:t xml:space="preserve">O jogo inteiro pode ser manuseado pelo mouse. Contendo atalhos pelo teclado;  </w:t>
      </w:r>
    </w:p>
    <w:p w14:paraId="3FFD81FF" w14:textId="77777777" w:rsidR="001648B4" w:rsidRPr="004B036B" w:rsidRDefault="001648B4" w:rsidP="001648B4">
      <w:pPr>
        <w:jc w:val="both"/>
        <w:rPr>
          <w:rFonts w:ascii="Arial" w:hAnsi="Arial" w:cs="Arial"/>
        </w:rPr>
      </w:pPr>
      <w:proofErr w:type="spellStart"/>
      <w:r w:rsidRPr="004B036B">
        <w:rPr>
          <w:rFonts w:ascii="Arial" w:hAnsi="Arial" w:cs="Arial"/>
        </w:rPr>
        <w:t>Esc</w:t>
      </w:r>
      <w:proofErr w:type="spellEnd"/>
      <w:r w:rsidRPr="004B036B">
        <w:rPr>
          <w:rFonts w:ascii="Arial" w:hAnsi="Arial" w:cs="Arial"/>
        </w:rPr>
        <w:t xml:space="preserve"> &gt; Configurações (aqui você pode alterar os atalhos do teclado).  </w:t>
      </w:r>
    </w:p>
    <w:p w14:paraId="368CB068" w14:textId="77777777" w:rsidR="001648B4" w:rsidRPr="004B036B" w:rsidRDefault="001648B4" w:rsidP="001648B4">
      <w:pPr>
        <w:jc w:val="both"/>
        <w:rPr>
          <w:rFonts w:ascii="Arial" w:hAnsi="Arial" w:cs="Arial"/>
        </w:rPr>
      </w:pPr>
      <w:r w:rsidRPr="004B036B">
        <w:rPr>
          <w:rFonts w:ascii="Arial" w:hAnsi="Arial" w:cs="Arial"/>
        </w:rPr>
        <w:t xml:space="preserve">Atalhos padrões:  </w:t>
      </w:r>
    </w:p>
    <w:p w14:paraId="2E7332C8" w14:textId="77777777" w:rsidR="001648B4" w:rsidRPr="004B036B" w:rsidRDefault="001648B4" w:rsidP="001648B4">
      <w:pPr>
        <w:pStyle w:val="PargrafodaLista"/>
        <w:numPr>
          <w:ilvl w:val="0"/>
          <w:numId w:val="2"/>
        </w:numPr>
        <w:jc w:val="both"/>
        <w:rPr>
          <w:rFonts w:ascii="Arial" w:hAnsi="Arial" w:cs="Arial"/>
        </w:rPr>
      </w:pPr>
      <w:proofErr w:type="spellStart"/>
      <w:r w:rsidRPr="004B036B">
        <w:rPr>
          <w:rFonts w:ascii="Arial" w:hAnsi="Arial" w:cs="Arial"/>
        </w:rPr>
        <w:t>Tab</w:t>
      </w:r>
      <w:proofErr w:type="spellEnd"/>
      <w:r w:rsidRPr="004B036B">
        <w:rPr>
          <w:rFonts w:ascii="Arial" w:hAnsi="Arial" w:cs="Arial"/>
        </w:rPr>
        <w:t xml:space="preserve"> &gt; Perfil.  </w:t>
      </w:r>
    </w:p>
    <w:p w14:paraId="24CF417C" w14:textId="77777777" w:rsidR="001648B4" w:rsidRPr="004B036B" w:rsidRDefault="001648B4" w:rsidP="001648B4">
      <w:pPr>
        <w:pStyle w:val="PargrafodaLista"/>
        <w:numPr>
          <w:ilvl w:val="0"/>
          <w:numId w:val="2"/>
        </w:numPr>
        <w:jc w:val="both"/>
        <w:rPr>
          <w:rFonts w:ascii="Arial" w:hAnsi="Arial" w:cs="Arial"/>
        </w:rPr>
      </w:pPr>
      <w:r w:rsidRPr="004B036B">
        <w:rPr>
          <w:rFonts w:ascii="Arial" w:hAnsi="Arial" w:cs="Arial"/>
        </w:rPr>
        <w:t>R &gt; Dicas/Ajuda.</w:t>
      </w:r>
    </w:p>
    <w:p w14:paraId="088256B1" w14:textId="77777777" w:rsidR="001648B4" w:rsidRPr="004B036B" w:rsidRDefault="001648B4" w:rsidP="001648B4">
      <w:pPr>
        <w:pStyle w:val="PargrafodaLista"/>
        <w:numPr>
          <w:ilvl w:val="0"/>
          <w:numId w:val="2"/>
        </w:numPr>
        <w:jc w:val="both"/>
        <w:rPr>
          <w:rFonts w:ascii="Arial" w:hAnsi="Arial" w:cs="Arial"/>
        </w:rPr>
      </w:pPr>
      <w:r w:rsidRPr="004B036B">
        <w:rPr>
          <w:rFonts w:ascii="Arial" w:hAnsi="Arial" w:cs="Arial"/>
        </w:rPr>
        <w:t xml:space="preserve">W &gt; Propostas de emprego.   </w:t>
      </w:r>
    </w:p>
    <w:p w14:paraId="75A000C5" w14:textId="77777777" w:rsidR="001648B4" w:rsidRPr="004B036B" w:rsidRDefault="001648B4" w:rsidP="001648B4">
      <w:pPr>
        <w:rPr>
          <w:rFonts w:ascii="Arial" w:hAnsi="Arial" w:cs="Arial"/>
        </w:rPr>
      </w:pPr>
    </w:p>
    <w:p w14:paraId="268C3F99" w14:textId="6DC33A49" w:rsidR="001648B4" w:rsidRPr="00873911" w:rsidRDefault="001648B4" w:rsidP="001648B4">
      <w:pPr>
        <w:rPr>
          <w:rFonts w:ascii="Arial" w:hAnsi="Arial" w:cs="Arial"/>
          <w:b/>
          <w:bCs/>
        </w:rPr>
      </w:pPr>
      <w:r w:rsidRPr="00873911">
        <w:rPr>
          <w:rFonts w:ascii="Arial" w:hAnsi="Arial" w:cs="Arial"/>
          <w:b/>
          <w:bCs/>
        </w:rPr>
        <w:t xml:space="preserve">Requisitos mínimos: </w:t>
      </w:r>
    </w:p>
    <w:p w14:paraId="11029F90" w14:textId="77777777" w:rsidR="001648B4" w:rsidRPr="004B036B" w:rsidRDefault="001648B4" w:rsidP="001648B4">
      <w:pPr>
        <w:jc w:val="both"/>
        <w:rPr>
          <w:rFonts w:ascii="Arial" w:hAnsi="Arial" w:cs="Arial"/>
        </w:rPr>
      </w:pPr>
      <w:r w:rsidRPr="004B036B">
        <w:rPr>
          <w:rFonts w:ascii="Arial" w:hAnsi="Arial" w:cs="Arial"/>
        </w:rPr>
        <w:t xml:space="preserve">SO: Windows 10 ou superior </w:t>
      </w:r>
    </w:p>
    <w:p w14:paraId="7ABCE07B" w14:textId="77777777" w:rsidR="001648B4" w:rsidRPr="004B036B" w:rsidRDefault="001648B4" w:rsidP="001648B4">
      <w:pPr>
        <w:jc w:val="both"/>
        <w:rPr>
          <w:rFonts w:ascii="Arial" w:hAnsi="Arial" w:cs="Arial"/>
        </w:rPr>
      </w:pPr>
      <w:r w:rsidRPr="004B036B">
        <w:rPr>
          <w:rFonts w:ascii="Arial" w:hAnsi="Arial" w:cs="Arial"/>
        </w:rPr>
        <w:t xml:space="preserve">Processador: Intel Core i5-2500K ou, MAS Athlon X4 740 (ou equivalente) </w:t>
      </w:r>
    </w:p>
    <w:p w14:paraId="0D2CC826" w14:textId="77777777" w:rsidR="001648B4" w:rsidRPr="004B036B" w:rsidRDefault="001648B4" w:rsidP="001648B4">
      <w:pPr>
        <w:jc w:val="both"/>
        <w:rPr>
          <w:rFonts w:ascii="Arial" w:hAnsi="Arial" w:cs="Arial"/>
        </w:rPr>
      </w:pPr>
      <w:r w:rsidRPr="004B036B">
        <w:rPr>
          <w:rFonts w:ascii="Arial" w:hAnsi="Arial" w:cs="Arial"/>
        </w:rPr>
        <w:t xml:space="preserve">Memória: 4GB RAM </w:t>
      </w:r>
    </w:p>
    <w:p w14:paraId="4DBA5C20" w14:textId="77777777" w:rsidR="001648B4" w:rsidRPr="004B036B" w:rsidRDefault="001648B4" w:rsidP="001648B4">
      <w:pPr>
        <w:jc w:val="both"/>
        <w:rPr>
          <w:rFonts w:ascii="Arial" w:hAnsi="Arial" w:cs="Arial"/>
        </w:rPr>
      </w:pPr>
      <w:r w:rsidRPr="004B036B">
        <w:rPr>
          <w:rFonts w:ascii="Arial" w:hAnsi="Arial" w:cs="Arial"/>
        </w:rPr>
        <w:t xml:space="preserve">Gráficos: GeForce GTX 660 (2048 MB) OU Radeon R9 285 (2048 MB) – </w:t>
      </w:r>
      <w:proofErr w:type="spellStart"/>
      <w:r w:rsidRPr="004B036B">
        <w:rPr>
          <w:rFonts w:ascii="Arial" w:hAnsi="Arial" w:cs="Arial"/>
        </w:rPr>
        <w:t>GPUs</w:t>
      </w:r>
      <w:proofErr w:type="spellEnd"/>
      <w:r w:rsidRPr="004B036B">
        <w:rPr>
          <w:rFonts w:ascii="Arial" w:hAnsi="Arial" w:cs="Arial"/>
        </w:rPr>
        <w:t xml:space="preserve"> integradas podem funcionar, mas são suportadas. </w:t>
      </w:r>
    </w:p>
    <w:p w14:paraId="2C97A1CA" w14:textId="77777777" w:rsidR="00C111EA" w:rsidRDefault="00C111EA" w:rsidP="001648B4">
      <w:pPr>
        <w:jc w:val="both"/>
        <w:rPr>
          <w:rFonts w:ascii="Arial" w:hAnsi="Arial" w:cs="Arial"/>
        </w:rPr>
      </w:pPr>
    </w:p>
    <w:p w14:paraId="73ABAF3B" w14:textId="77777777" w:rsidR="00C111EA" w:rsidRDefault="00C111EA" w:rsidP="001648B4">
      <w:pPr>
        <w:jc w:val="both"/>
        <w:rPr>
          <w:rFonts w:ascii="Arial" w:hAnsi="Arial" w:cs="Arial"/>
        </w:rPr>
      </w:pPr>
    </w:p>
    <w:p w14:paraId="512935F7" w14:textId="77777777" w:rsidR="00C111EA" w:rsidRDefault="00C111EA" w:rsidP="001648B4">
      <w:pPr>
        <w:jc w:val="both"/>
        <w:rPr>
          <w:rFonts w:ascii="Arial" w:hAnsi="Arial" w:cs="Arial"/>
        </w:rPr>
      </w:pPr>
    </w:p>
    <w:p w14:paraId="52F894BC" w14:textId="1C6E5E6D" w:rsidR="001648B4" w:rsidRPr="004B036B" w:rsidRDefault="001648B4" w:rsidP="001648B4">
      <w:pPr>
        <w:jc w:val="both"/>
        <w:rPr>
          <w:rFonts w:ascii="Arial" w:hAnsi="Arial" w:cs="Arial"/>
        </w:rPr>
      </w:pPr>
      <w:r w:rsidRPr="004B036B">
        <w:rPr>
          <w:rFonts w:ascii="Arial" w:hAnsi="Arial" w:cs="Arial"/>
        </w:rPr>
        <w:t xml:space="preserve">DirectX: Versão 9.0c </w:t>
      </w:r>
    </w:p>
    <w:p w14:paraId="26E01742" w14:textId="77777777" w:rsidR="001648B4" w:rsidRPr="004B036B" w:rsidRDefault="001648B4" w:rsidP="001648B4">
      <w:pPr>
        <w:jc w:val="both"/>
        <w:rPr>
          <w:rFonts w:ascii="Arial" w:hAnsi="Arial" w:cs="Arial"/>
        </w:rPr>
      </w:pPr>
      <w:r w:rsidRPr="004B036B">
        <w:rPr>
          <w:rFonts w:ascii="Arial" w:hAnsi="Arial" w:cs="Arial"/>
        </w:rPr>
        <w:t xml:space="preserve">Armazenamento: 7Gb de espaço disponível </w:t>
      </w:r>
    </w:p>
    <w:p w14:paraId="6E64C9E5" w14:textId="77777777" w:rsidR="001648B4" w:rsidRPr="004B036B" w:rsidRDefault="001648B4" w:rsidP="001648B4">
      <w:pPr>
        <w:jc w:val="both"/>
        <w:rPr>
          <w:rFonts w:ascii="Arial" w:hAnsi="Arial" w:cs="Arial"/>
        </w:rPr>
      </w:pPr>
      <w:r w:rsidRPr="690D8650">
        <w:rPr>
          <w:rFonts w:ascii="Arial" w:hAnsi="Arial" w:cs="Arial"/>
        </w:rPr>
        <w:t xml:space="preserve">Placa de som: compatível com DirectX </w:t>
      </w:r>
    </w:p>
    <w:p w14:paraId="68C4828A" w14:textId="51EC32CE" w:rsidR="690D8650" w:rsidRDefault="690D8650" w:rsidP="690D8650">
      <w:pPr>
        <w:jc w:val="both"/>
        <w:rPr>
          <w:rFonts w:ascii="Arial" w:hAnsi="Arial" w:cs="Arial"/>
          <w:b/>
          <w:bCs/>
        </w:rPr>
      </w:pPr>
    </w:p>
    <w:p w14:paraId="0A535A1A" w14:textId="5AB14325" w:rsidR="001648B4" w:rsidRPr="00873911" w:rsidRDefault="001648B4" w:rsidP="001648B4">
      <w:pPr>
        <w:jc w:val="both"/>
        <w:rPr>
          <w:rFonts w:ascii="Arial" w:hAnsi="Arial" w:cs="Arial"/>
          <w:b/>
          <w:bCs/>
        </w:rPr>
      </w:pPr>
      <w:r w:rsidRPr="00873911">
        <w:rPr>
          <w:rFonts w:ascii="Arial" w:hAnsi="Arial" w:cs="Arial"/>
          <w:b/>
          <w:bCs/>
        </w:rPr>
        <w:t xml:space="preserve">Público-alvo </w:t>
      </w:r>
    </w:p>
    <w:p w14:paraId="51D7CDE3" w14:textId="77777777" w:rsidR="00CE5FF0" w:rsidRPr="004B036B" w:rsidRDefault="001648B4" w:rsidP="001648B4">
      <w:pPr>
        <w:jc w:val="both"/>
        <w:rPr>
          <w:rFonts w:ascii="Arial" w:hAnsi="Arial" w:cs="Arial"/>
        </w:rPr>
      </w:pPr>
      <w:r w:rsidRPr="690D8650">
        <w:rPr>
          <w:rFonts w:ascii="Arial" w:hAnsi="Arial" w:cs="Arial"/>
        </w:rPr>
        <w:t>Tem como público-alvo entusiastas e estudantes de T.I Que buscam desenvolver ou melhorar o seu desempenho em redes. Também pode ser usado por professores para ensinar seus alunos de uma forma descontraída e dinâmica.</w:t>
      </w:r>
    </w:p>
    <w:p w14:paraId="0CF71B76" w14:textId="245174AD" w:rsidR="690D8650" w:rsidRDefault="690D8650" w:rsidP="690D8650">
      <w:pPr>
        <w:jc w:val="both"/>
        <w:rPr>
          <w:rFonts w:ascii="Arial" w:hAnsi="Arial" w:cs="Arial"/>
          <w:b/>
          <w:bCs/>
        </w:rPr>
      </w:pPr>
    </w:p>
    <w:p w14:paraId="70B99F26" w14:textId="4AF433CC" w:rsidR="001648B4" w:rsidRPr="00873911" w:rsidRDefault="001648B4" w:rsidP="690D8650">
      <w:pPr>
        <w:jc w:val="both"/>
        <w:rPr>
          <w:rFonts w:ascii="Arial" w:hAnsi="Arial" w:cs="Arial"/>
          <w:b/>
          <w:bCs/>
        </w:rPr>
      </w:pPr>
      <w:r w:rsidRPr="690D8650">
        <w:rPr>
          <w:rFonts w:ascii="Arial" w:hAnsi="Arial" w:cs="Arial"/>
          <w:b/>
          <w:bCs/>
        </w:rPr>
        <w:t>Demonstração de Gameplay:</w:t>
      </w:r>
    </w:p>
    <w:p w14:paraId="6026105B" w14:textId="37AA4F5F" w:rsidR="001648B4" w:rsidRPr="004B036B" w:rsidRDefault="001648B4" w:rsidP="001648B4">
      <w:pPr>
        <w:jc w:val="both"/>
        <w:rPr>
          <w:rFonts w:ascii="Arial" w:hAnsi="Arial" w:cs="Arial"/>
        </w:rPr>
      </w:pPr>
      <w:r w:rsidRPr="004B036B">
        <w:rPr>
          <w:rFonts w:ascii="Arial" w:hAnsi="Arial" w:cs="Arial"/>
        </w:rPr>
        <w:t>A implementação irá consistir em um roteador de rack para servidores pequenos ligado a um switch que vai distribuir o sinal do mesmo para o restante da rede, por isso optamos pelos padrões de serviços do AD, DNS e o DHCP já que é um servidor local (físico).</w:t>
      </w:r>
    </w:p>
    <w:p w14:paraId="6E5E11E2" w14:textId="4266C5E3" w:rsidR="001648B4" w:rsidRPr="004B036B" w:rsidRDefault="001648B4" w:rsidP="08200688">
      <w:pPr>
        <w:rPr>
          <w:rFonts w:ascii="Arial" w:hAnsi="Arial" w:cs="Arial"/>
        </w:rPr>
      </w:pPr>
      <w:r w:rsidRPr="004B036B">
        <w:rPr>
          <w:rFonts w:ascii="Arial" w:hAnsi="Arial" w:cs="Arial"/>
        </w:rPr>
        <w:t>Será instruído ao jogador os seguintes conteúdos:</w:t>
      </w:r>
    </w:p>
    <w:p w14:paraId="3DDD3A54" w14:textId="31EEA84E" w:rsidR="001648B4" w:rsidRPr="004B036B" w:rsidRDefault="001648B4" w:rsidP="3502FEA1">
      <w:pPr>
        <w:jc w:val="both"/>
        <w:rPr>
          <w:ins w:id="0" w:author="VICTORIA MARTINS FORTES" w:date="2022-08-04T19:05:00Z"/>
          <w:rFonts w:ascii="Arial" w:hAnsi="Arial" w:cs="Arial"/>
        </w:rPr>
      </w:pPr>
      <w:r w:rsidRPr="004B036B">
        <w:rPr>
          <w:rFonts w:ascii="Arial" w:hAnsi="Arial" w:cs="Arial"/>
        </w:rPr>
        <w:t xml:space="preserve">O Active </w:t>
      </w:r>
      <w:proofErr w:type="spellStart"/>
      <w:r w:rsidRPr="004B036B">
        <w:rPr>
          <w:rFonts w:ascii="Arial" w:hAnsi="Arial" w:cs="Arial"/>
        </w:rPr>
        <w:t>Diretory</w:t>
      </w:r>
      <w:proofErr w:type="spellEnd"/>
      <w:r w:rsidRPr="004B036B">
        <w:rPr>
          <w:rFonts w:ascii="Arial" w:hAnsi="Arial" w:cs="Arial"/>
        </w:rPr>
        <w:t xml:space="preserve"> (AD) armazena informações sobre objeto de rede e torna essas informações fáceis de serem encontradas e usadas por administradores e usuários como os serviços de diretório incluindo recursos compartilhados como servidores, volume, impressoras e as contas dos usuários e computador de rede.                                                                                                                                                                                                      </w:t>
      </w:r>
    </w:p>
    <w:p w14:paraId="27655DB5" w14:textId="340739ED" w:rsidR="001648B4" w:rsidRPr="004B036B" w:rsidRDefault="001648B4" w:rsidP="001648B4">
      <w:pPr>
        <w:jc w:val="both"/>
        <w:rPr>
          <w:rFonts w:ascii="Arial" w:hAnsi="Arial" w:cs="Arial"/>
        </w:rPr>
      </w:pPr>
      <w:r w:rsidRPr="004B036B">
        <w:rPr>
          <w:rFonts w:ascii="Arial" w:hAnsi="Arial" w:cs="Arial"/>
        </w:rPr>
        <w:t xml:space="preserve">O DHCP é um protocolo de cliente e servidor que fornece automaticamente um host IP com o seu endereço </w:t>
      </w:r>
      <w:proofErr w:type="spellStart"/>
      <w:r w:rsidRPr="004B036B">
        <w:rPr>
          <w:rFonts w:ascii="Arial" w:hAnsi="Arial" w:cs="Arial"/>
        </w:rPr>
        <w:t>ip</w:t>
      </w:r>
      <w:proofErr w:type="spellEnd"/>
      <w:r w:rsidRPr="004B036B">
        <w:rPr>
          <w:rFonts w:ascii="Arial" w:hAnsi="Arial" w:cs="Arial"/>
        </w:rPr>
        <w:t xml:space="preserve"> e outras informações como a máscara de rede gateway padrão.                                                    O DNS (Domain </w:t>
      </w:r>
      <w:proofErr w:type="spellStart"/>
      <w:r w:rsidRPr="004B036B">
        <w:rPr>
          <w:rFonts w:ascii="Arial" w:hAnsi="Arial" w:cs="Arial"/>
        </w:rPr>
        <w:t>Name</w:t>
      </w:r>
      <w:proofErr w:type="spellEnd"/>
      <w:r w:rsidRPr="004B036B">
        <w:rPr>
          <w:rFonts w:ascii="Arial" w:hAnsi="Arial" w:cs="Arial"/>
        </w:rPr>
        <w:t xml:space="preserve"> System, ou Sistema de Nomes de Domínios) são os responsáveis por converter solicitações de nomes em endereço IP, controlando qual serviços o usuário final alcançará quando digitar um nome de domínio no navegador da web.</w:t>
      </w:r>
    </w:p>
    <w:p w14:paraId="2F7EB37B" w14:textId="77777777" w:rsidR="001648B4" w:rsidRPr="004B036B" w:rsidRDefault="001648B4" w:rsidP="001648B4">
      <w:pPr>
        <w:jc w:val="both"/>
        <w:rPr>
          <w:rFonts w:ascii="Arial" w:hAnsi="Arial" w:cs="Arial"/>
        </w:rPr>
      </w:pPr>
      <w:r w:rsidRPr="004B036B">
        <w:rPr>
          <w:rFonts w:ascii="Arial" w:hAnsi="Arial" w:cs="Arial"/>
        </w:rPr>
        <w:t xml:space="preserve">Nós vamos usar o PaaS, para hospedar e desenvolver o jogo, como a computação em nuvem tem alguns riscos também iremos contar com um servidor físico para backup de dados. </w:t>
      </w:r>
    </w:p>
    <w:p w14:paraId="1BB5B613" w14:textId="73AF8498" w:rsidR="001648B4" w:rsidRPr="004B036B" w:rsidRDefault="001648B4" w:rsidP="001648B4">
      <w:pPr>
        <w:jc w:val="both"/>
        <w:rPr>
          <w:rFonts w:ascii="Arial" w:hAnsi="Arial" w:cs="Arial"/>
        </w:rPr>
      </w:pPr>
      <w:r w:rsidRPr="004B036B">
        <w:rPr>
          <w:rFonts w:ascii="Arial" w:hAnsi="Arial" w:cs="Arial"/>
        </w:rPr>
        <w:t xml:space="preserve">Junto a nuvem vamos colocar sistemas de segurança como firewall, criptografia, controle de redundância e interface de acessos. Nosso modelo em nuvem vai ser privado com possível mudança para a nuvem hibrida conseguindo um maior dimensionamento. </w:t>
      </w:r>
    </w:p>
    <w:p w14:paraId="3011171A" w14:textId="350831AD" w:rsidR="001648B4" w:rsidRDefault="001648B4" w:rsidP="001648B4">
      <w:pPr>
        <w:jc w:val="both"/>
        <w:rPr>
          <w:rFonts w:ascii="Arial" w:hAnsi="Arial" w:cs="Arial"/>
        </w:rPr>
      </w:pPr>
      <w:r w:rsidRPr="004B036B">
        <w:rPr>
          <w:rFonts w:ascii="Arial" w:hAnsi="Arial" w:cs="Arial"/>
        </w:rPr>
        <w:t>Optamos pela nuvem por conta da escalabilidade, desempenho, flexibilidade e baixo custo, também por conta de oferecer um bom serviço para o desenvolvimento do jogo.</w:t>
      </w:r>
    </w:p>
    <w:p w14:paraId="166697BC" w14:textId="4B9B23D4" w:rsidR="00C111EA" w:rsidRPr="004B036B" w:rsidRDefault="00C111EA" w:rsidP="001648B4">
      <w:pPr>
        <w:jc w:val="both"/>
        <w:rPr>
          <w:rFonts w:ascii="Arial" w:hAnsi="Arial" w:cs="Arial"/>
        </w:rPr>
      </w:pPr>
    </w:p>
    <w:sectPr w:rsidR="00C111EA" w:rsidRPr="004B0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42DF7"/>
    <w:multiLevelType w:val="hybridMultilevel"/>
    <w:tmpl w:val="491285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057170B"/>
    <w:multiLevelType w:val="hybridMultilevel"/>
    <w:tmpl w:val="4CB2D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52542147">
    <w:abstractNumId w:val="0"/>
  </w:num>
  <w:num w:numId="2" w16cid:durableId="1532844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B4"/>
    <w:rsid w:val="000052BD"/>
    <w:rsid w:val="001648B4"/>
    <w:rsid w:val="001D48DE"/>
    <w:rsid w:val="00334EF2"/>
    <w:rsid w:val="00372267"/>
    <w:rsid w:val="00386448"/>
    <w:rsid w:val="00387797"/>
    <w:rsid w:val="004B036B"/>
    <w:rsid w:val="00573C0E"/>
    <w:rsid w:val="005F0A1A"/>
    <w:rsid w:val="00640340"/>
    <w:rsid w:val="007C6EB0"/>
    <w:rsid w:val="007D29E4"/>
    <w:rsid w:val="0083183B"/>
    <w:rsid w:val="00873911"/>
    <w:rsid w:val="008A693F"/>
    <w:rsid w:val="00974D61"/>
    <w:rsid w:val="00B5613E"/>
    <w:rsid w:val="00B84E6B"/>
    <w:rsid w:val="00C111EA"/>
    <w:rsid w:val="00CE5FF0"/>
    <w:rsid w:val="00D13B7A"/>
    <w:rsid w:val="00DA2759"/>
    <w:rsid w:val="00E50F54"/>
    <w:rsid w:val="00EB5CBE"/>
    <w:rsid w:val="01FC04E0"/>
    <w:rsid w:val="08200688"/>
    <w:rsid w:val="093479BC"/>
    <w:rsid w:val="1016B886"/>
    <w:rsid w:val="20123CEB"/>
    <w:rsid w:val="25446771"/>
    <w:rsid w:val="3502FEA1"/>
    <w:rsid w:val="362EADAF"/>
    <w:rsid w:val="397ED2B1"/>
    <w:rsid w:val="470CB037"/>
    <w:rsid w:val="535FE69B"/>
    <w:rsid w:val="5BDBF8B0"/>
    <w:rsid w:val="690D8650"/>
    <w:rsid w:val="7150E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9DD5"/>
  <w15:chartTrackingRefBased/>
  <w15:docId w15:val="{A9CCD912-4AFF-436B-9D66-D0897566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8B4"/>
    <w:pPr>
      <w:ind w:left="720"/>
      <w:contextualSpacing/>
    </w:pPr>
  </w:style>
  <w:style w:type="paragraph" w:customStyle="1" w:styleId="paragraph">
    <w:name w:val="paragraph"/>
    <w:basedOn w:val="Normal"/>
    <w:rsid w:val="007C6EB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C6EB0"/>
  </w:style>
  <w:style w:type="character" w:customStyle="1" w:styleId="eop">
    <w:name w:val="eop"/>
    <w:basedOn w:val="Fontepargpadro"/>
    <w:rsid w:val="007C6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972534">
      <w:bodyDiv w:val="1"/>
      <w:marLeft w:val="0"/>
      <w:marRight w:val="0"/>
      <w:marTop w:val="0"/>
      <w:marBottom w:val="0"/>
      <w:divBdr>
        <w:top w:val="none" w:sz="0" w:space="0" w:color="auto"/>
        <w:left w:val="none" w:sz="0" w:space="0" w:color="auto"/>
        <w:bottom w:val="none" w:sz="0" w:space="0" w:color="auto"/>
        <w:right w:val="none" w:sz="0" w:space="0" w:color="auto"/>
      </w:divBdr>
    </w:div>
    <w:div w:id="2064675038">
      <w:bodyDiv w:val="1"/>
      <w:marLeft w:val="0"/>
      <w:marRight w:val="0"/>
      <w:marTop w:val="0"/>
      <w:marBottom w:val="0"/>
      <w:divBdr>
        <w:top w:val="none" w:sz="0" w:space="0" w:color="auto"/>
        <w:left w:val="none" w:sz="0" w:space="0" w:color="auto"/>
        <w:bottom w:val="none" w:sz="0" w:space="0" w:color="auto"/>
        <w:right w:val="none" w:sz="0" w:space="0" w:color="auto"/>
      </w:divBdr>
      <w:divsChild>
        <w:div w:id="75519330">
          <w:marLeft w:val="0"/>
          <w:marRight w:val="0"/>
          <w:marTop w:val="0"/>
          <w:marBottom w:val="0"/>
          <w:divBdr>
            <w:top w:val="none" w:sz="0" w:space="0" w:color="auto"/>
            <w:left w:val="none" w:sz="0" w:space="0" w:color="auto"/>
            <w:bottom w:val="none" w:sz="0" w:space="0" w:color="auto"/>
            <w:right w:val="none" w:sz="0" w:space="0" w:color="auto"/>
          </w:divBdr>
        </w:div>
        <w:div w:id="982084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975</Words>
  <Characters>5271</Characters>
  <Application>Microsoft Office Word</Application>
  <DocSecurity>0</DocSecurity>
  <Lines>43</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MARTINS FORTES</dc:creator>
  <cp:keywords/>
  <dc:description/>
  <cp:lastModifiedBy>Rosane Martins Fortes</cp:lastModifiedBy>
  <cp:revision>5</cp:revision>
  <dcterms:created xsi:type="dcterms:W3CDTF">2022-08-05T17:59:00Z</dcterms:created>
  <dcterms:modified xsi:type="dcterms:W3CDTF">2022-08-08T00:36:00Z</dcterms:modified>
</cp:coreProperties>
</file>